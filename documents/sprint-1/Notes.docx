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04" w:rsidRDefault="004941C6">
      <w:r>
        <w:t>Danh sách các API theo từng màn hình</w:t>
      </w:r>
    </w:p>
    <w:p w:rsidR="004941C6" w:rsidRDefault="00EF442D">
      <w:r>
        <w:rPr>
          <w:noProof/>
        </w:rPr>
        <w:drawing>
          <wp:inline distT="0" distB="0" distL="0" distR="0">
            <wp:extent cx="5934075" cy="2466975"/>
            <wp:effectExtent l="0" t="0" r="9525" b="9525"/>
            <wp:docPr id="1" name="Picture 1" descr="C:\Users\chaudt\Downloads\mockup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udt\Downloads\mockup-ma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42D" w:rsidRDefault="00EF442D" w:rsidP="006F574E">
      <w:pPr>
        <w:pStyle w:val="Heading1"/>
      </w:pPr>
      <w:r>
        <w:t>Màn hình Yard Map</w:t>
      </w:r>
    </w:p>
    <w:p w:rsidR="006F574E" w:rsidRDefault="006F574E" w:rsidP="006F574E">
      <w:pPr>
        <w:pStyle w:val="Heading2"/>
      </w:pPr>
      <w:r>
        <w:t>api/v1/yard-maps/{siteId}</w:t>
      </w:r>
    </w:p>
    <w:p w:rsidR="00C32528" w:rsidRDefault="00C32528">
      <w:r>
        <w:t>Desc:</w:t>
      </w:r>
    </w:p>
    <w:p w:rsidR="006F574E" w:rsidRDefault="006F574E" w:rsidP="000D1EFF">
      <w:pPr>
        <w:pStyle w:val="Heading3"/>
      </w:pPr>
      <w: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2528" w:rsidTr="00C32528">
        <w:tc>
          <w:tcPr>
            <w:tcW w:w="4675" w:type="dxa"/>
          </w:tcPr>
          <w:p w:rsidR="00C32528" w:rsidRDefault="00C32528">
            <w:r>
              <w:t>Paramatter</w:t>
            </w:r>
          </w:p>
        </w:tc>
        <w:tc>
          <w:tcPr>
            <w:tcW w:w="4675" w:type="dxa"/>
          </w:tcPr>
          <w:p w:rsidR="00C32528" w:rsidRDefault="00C32528">
            <w:r>
              <w:t>desc</w:t>
            </w:r>
          </w:p>
        </w:tc>
      </w:tr>
      <w:tr w:rsidR="00C32528" w:rsidTr="00C32528">
        <w:tc>
          <w:tcPr>
            <w:tcW w:w="4675" w:type="dxa"/>
          </w:tcPr>
          <w:p w:rsidR="00C32528" w:rsidRDefault="00C32528" w:rsidP="00C32528">
            <w:r>
              <w:t>siteId</w:t>
            </w:r>
          </w:p>
        </w:tc>
        <w:tc>
          <w:tcPr>
            <w:tcW w:w="4675" w:type="dxa"/>
          </w:tcPr>
          <w:p w:rsidR="00C32528" w:rsidRDefault="00557DBF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Mã site, Vd: CTL, HP,... Dùng để load file svg tương ứng.</w:t>
            </w:r>
          </w:p>
        </w:tc>
      </w:tr>
    </w:tbl>
    <w:p w:rsidR="00C32528" w:rsidRDefault="006F574E" w:rsidP="000D1EFF">
      <w:pPr>
        <w:pStyle w:val="Heading3"/>
      </w:pPr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574E" w:rsidTr="006F574E">
        <w:tc>
          <w:tcPr>
            <w:tcW w:w="4675" w:type="dxa"/>
          </w:tcPr>
          <w:p w:rsidR="006F574E" w:rsidRDefault="006F574E">
            <w:r>
              <w:t>Data</w:t>
            </w:r>
          </w:p>
        </w:tc>
        <w:tc>
          <w:tcPr>
            <w:tcW w:w="4675" w:type="dxa"/>
          </w:tcPr>
          <w:p w:rsidR="006F574E" w:rsidRDefault="006F574E">
            <w:r>
              <w:t>Desc</w:t>
            </w:r>
          </w:p>
        </w:tc>
      </w:tr>
      <w:tr w:rsidR="006F574E" w:rsidTr="006F574E">
        <w:tc>
          <w:tcPr>
            <w:tcW w:w="4675" w:type="dxa"/>
          </w:tcPr>
          <w:p w:rsidR="006F574E" w:rsidRDefault="006F574E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{</w:t>
            </w:r>
          </w:p>
          <w:p w:rsidR="006F574E" w:rsidRDefault="006F574E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RelativeUrl:&lt;Relative url svg&gt; </w:t>
            </w:r>
          </w:p>
          <w:p w:rsidR="006F574E" w:rsidRDefault="006F574E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6F574E" w:rsidRDefault="006F574E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Đường dẫn vắn tắt tới file svg (file yard-map tương ứng của từng site)</w:t>
            </w:r>
          </w:p>
        </w:tc>
      </w:tr>
    </w:tbl>
    <w:p w:rsidR="006F574E" w:rsidRDefault="006F574E"/>
    <w:p w:rsidR="00EF442D" w:rsidRDefault="00EF442D" w:rsidP="00DE5B33">
      <w:pPr>
        <w:pStyle w:val="Heading1"/>
      </w:pPr>
      <w:r>
        <w:t>Màn hình Block View</w:t>
      </w:r>
    </w:p>
    <w:p w:rsidR="00DE5B33" w:rsidRDefault="00DE5B33" w:rsidP="00DE5B33">
      <w:pPr>
        <w:pStyle w:val="Heading2"/>
      </w:pPr>
      <w:r>
        <w:t>api/v1/block-maps/{siteId}/blocks/{blockId}</w:t>
      </w:r>
    </w:p>
    <w:p w:rsidR="00BF6612" w:rsidRDefault="00BF6612">
      <w:r>
        <w:t>Desc:</w:t>
      </w:r>
    </w:p>
    <w:p w:rsidR="00BF6612" w:rsidRDefault="00BF6612">
      <w: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6612" w:rsidTr="00430FEC">
        <w:tc>
          <w:tcPr>
            <w:tcW w:w="4675" w:type="dxa"/>
          </w:tcPr>
          <w:p w:rsidR="00BF6612" w:rsidRDefault="00BF6612" w:rsidP="00430FEC">
            <w:r>
              <w:t>Paramatter</w:t>
            </w:r>
          </w:p>
        </w:tc>
        <w:tc>
          <w:tcPr>
            <w:tcW w:w="4675" w:type="dxa"/>
          </w:tcPr>
          <w:p w:rsidR="00BF6612" w:rsidRDefault="00BF6612" w:rsidP="00430FEC">
            <w:r>
              <w:t>desc</w:t>
            </w:r>
          </w:p>
        </w:tc>
      </w:tr>
      <w:tr w:rsidR="00BF6612" w:rsidTr="00430FEC">
        <w:tc>
          <w:tcPr>
            <w:tcW w:w="4675" w:type="dxa"/>
          </w:tcPr>
          <w:p w:rsidR="00BF6612" w:rsidRDefault="00BF6612" w:rsidP="00430FEC">
            <w:r>
              <w:t>siteId</w:t>
            </w:r>
          </w:p>
        </w:tc>
        <w:tc>
          <w:tcPr>
            <w:tcW w:w="4675" w:type="dxa"/>
          </w:tcPr>
          <w:p w:rsidR="00BF6612" w:rsidRDefault="00BF6612" w:rsidP="00430FEC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Mã site, Vd: CTL, </w:t>
            </w:r>
            <w:proofErr w:type="gram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HP,...</w:t>
            </w:r>
            <w:proofErr w:type="gram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Dùng để load file svg tương ứng.</w:t>
            </w:r>
          </w:p>
        </w:tc>
      </w:tr>
      <w:tr w:rsidR="00035D02" w:rsidTr="00430FEC">
        <w:tc>
          <w:tcPr>
            <w:tcW w:w="4675" w:type="dxa"/>
          </w:tcPr>
          <w:p w:rsidR="00035D02" w:rsidRDefault="00035D02" w:rsidP="00430FEC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blockId</w:t>
            </w:r>
          </w:p>
        </w:tc>
        <w:tc>
          <w:tcPr>
            <w:tcW w:w="4675" w:type="dxa"/>
          </w:tcPr>
          <w:p w:rsidR="00035D02" w:rsidRDefault="00035D02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Mã block, theo định dạng </w:t>
            </w:r>
            <w:r>
              <w:rPr>
                <w:rStyle w:val="error"/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[A-Z][0-9][0-9]</w:t>
            </w:r>
          </w:p>
        </w:tc>
      </w:tr>
    </w:tbl>
    <w:p w:rsidR="00BF6612" w:rsidRDefault="00BF6612"/>
    <w:p w:rsidR="00BF6612" w:rsidRDefault="00BF6612"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6612" w:rsidTr="00430FEC">
        <w:tc>
          <w:tcPr>
            <w:tcW w:w="4675" w:type="dxa"/>
          </w:tcPr>
          <w:p w:rsidR="00BF6612" w:rsidRDefault="00BF6612" w:rsidP="00430FEC">
            <w:r>
              <w:lastRenderedPageBreak/>
              <w:t>Data</w:t>
            </w:r>
          </w:p>
        </w:tc>
        <w:tc>
          <w:tcPr>
            <w:tcW w:w="4675" w:type="dxa"/>
          </w:tcPr>
          <w:p w:rsidR="00BF6612" w:rsidRDefault="00BF6612" w:rsidP="00430FEC">
            <w:r>
              <w:t>Desc</w:t>
            </w:r>
          </w:p>
        </w:tc>
      </w:tr>
      <w:tr w:rsidR="00BF6612" w:rsidTr="00430FEC">
        <w:tc>
          <w:tcPr>
            <w:tcW w:w="4675" w:type="dxa"/>
          </w:tcPr>
          <w:p w:rsidR="00BF6612" w:rsidRDefault="00BF6612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{</w:t>
            </w:r>
          </w:p>
          <w:p w:rsidR="00BF6612" w:rsidRDefault="00BF6612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</w:t>
            </w:r>
            <w:r w:rsidR="00170061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 “</w:t>
            </w:r>
            <w:proofErr w:type="gramStart"/>
            <w:r w:rsidR="00170061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FromBay”:&lt;</w:t>
            </w:r>
            <w:proofErr w:type="gramEnd"/>
            <w:r w:rsidR="00170061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frombay&gt;,</w:t>
            </w:r>
          </w:p>
          <w:p w:rsidR="00170061" w:rsidRDefault="00170061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  “</w:t>
            </w:r>
            <w:proofErr w:type="gram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ToBay”:&lt;</w:t>
            </w:r>
            <w:proofErr w:type="gram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tobay&gt;,</w:t>
            </w:r>
          </w:p>
          <w:p w:rsidR="00170061" w:rsidRDefault="00170061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  “</w:t>
            </w:r>
            <w:proofErr w:type="gram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MaxRow”:&lt;</w:t>
            </w:r>
            <w:proofErr w:type="gram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maxrow&gt;,</w:t>
            </w:r>
          </w:p>
          <w:p w:rsidR="00170061" w:rsidRDefault="00170061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  “</w:t>
            </w:r>
            <w:proofErr w:type="gram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MaxTier”:&lt;</w:t>
            </w:r>
            <w:proofErr w:type="gram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maxtier&gt;,</w:t>
            </w:r>
          </w:p>
          <w:p w:rsidR="00170061" w:rsidRDefault="00170061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  “</w:t>
            </w:r>
            <w:proofErr w:type="gram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IsVirtual”:&lt;</w:t>
            </w:r>
            <w:proofErr w:type="gram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isvirtual&gt;,</w:t>
            </w:r>
          </w:p>
          <w:p w:rsidR="00170061" w:rsidRDefault="00170061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  “Links”:</w:t>
            </w:r>
          </w:p>
          <w:p w:rsidR="00170061" w:rsidRDefault="00170061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             {</w:t>
            </w:r>
          </w:p>
          <w:p w:rsidR="00170061" w:rsidRDefault="00170061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                  “Href”</w:t>
            </w:r>
            <w:proofErr w:type="gram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: ”</w:t>
            </w:r>
            <w:proofErr w:type="gramEnd"/>
            <w:r>
              <w:rPr>
                <w:rStyle w:val="TableGrid"/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4F5F7"/>
              </w:rPr>
              <w:t xml:space="preserve"> </w:t>
            </w:r>
            <w:r w:rsidRPr="00170061">
              <w:rPr>
                <w:rStyle w:val="Emphasis"/>
                <w:rFonts w:ascii="Times New Roman" w:hAnsi="Times New Roman" w:cs="Times New Roman"/>
                <w:bCs/>
                <w:color w:val="172B4D"/>
                <w:sz w:val="26"/>
                <w:szCs w:val="26"/>
                <w:shd w:val="clear" w:color="auto" w:fill="F4F5F7"/>
              </w:rPr>
              <w:t>api/v1/block-maps/{siteId}/blocks/{blockId}/cells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”,</w:t>
            </w:r>
          </w:p>
          <w:p w:rsidR="00170061" w:rsidRDefault="00170061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                  “Rel”: “block-information”,</w:t>
            </w:r>
          </w:p>
          <w:p w:rsidR="00170061" w:rsidRDefault="00170061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                  “Method”: “Get”</w:t>
            </w:r>
          </w:p>
          <w:p w:rsidR="00170061" w:rsidRDefault="00170061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             }</w:t>
            </w:r>
          </w:p>
          <w:p w:rsidR="00BF6612" w:rsidRDefault="00BF6612" w:rsidP="00430FEC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BF6612" w:rsidRDefault="00170061" w:rsidP="00430FEC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&lt;FromBay&gt;: Bay bắt đầu.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&lt;ToBay&gt;: Bay kết thúc.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&lt;MaxRow&gt;:Tổng số lượng row của block.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&lt;MaxTier&gt;: Tổng số lượng Tier.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&lt;IsVirTual&gt;: cho biết có phải Block ảo, giá trị Y : Block ảo, Block không có bay, row, tier và cell.</w:t>
            </w:r>
          </w:p>
        </w:tc>
      </w:tr>
    </w:tbl>
    <w:p w:rsidR="00BF6612" w:rsidRPr="00A764E3" w:rsidRDefault="002E3ECF" w:rsidP="00A764E3">
      <w:pPr>
        <w:pStyle w:val="Heading2"/>
        <w:rPr>
          <w:rStyle w:val="Emphasis"/>
          <w:i w:val="0"/>
          <w:iCs w:val="0"/>
        </w:rPr>
      </w:pPr>
      <w:r w:rsidRPr="00A764E3">
        <w:rPr>
          <w:rStyle w:val="Emphasis"/>
          <w:i w:val="0"/>
          <w:iCs w:val="0"/>
        </w:rPr>
        <w:t>api/v1/block-maps/{siteId}/blocks/{blockId}/cells</w:t>
      </w:r>
    </w:p>
    <w:p w:rsidR="002E3ECF" w:rsidRDefault="002E3ECF">
      <w:pPr>
        <w:rPr>
          <w:rStyle w:val="Emphasis"/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</w:pPr>
      <w:r>
        <w:rPr>
          <w:rStyle w:val="Emphasis"/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>Desc</w:t>
      </w:r>
    </w:p>
    <w:p w:rsidR="002E3ECF" w:rsidRDefault="002E3ECF">
      <w:pPr>
        <w:rPr>
          <w:rStyle w:val="Emphasis"/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</w:pPr>
      <w:r>
        <w:rPr>
          <w:rStyle w:val="Emphasis"/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64E3" w:rsidTr="00430FEC">
        <w:tc>
          <w:tcPr>
            <w:tcW w:w="4675" w:type="dxa"/>
          </w:tcPr>
          <w:p w:rsidR="00A764E3" w:rsidRDefault="00A764E3" w:rsidP="00430FEC">
            <w:r>
              <w:t>Paramatter</w:t>
            </w:r>
          </w:p>
        </w:tc>
        <w:tc>
          <w:tcPr>
            <w:tcW w:w="4675" w:type="dxa"/>
          </w:tcPr>
          <w:p w:rsidR="00A764E3" w:rsidRDefault="00A764E3" w:rsidP="00430FEC">
            <w:r>
              <w:t>desc</w:t>
            </w:r>
          </w:p>
        </w:tc>
      </w:tr>
      <w:tr w:rsidR="00A764E3" w:rsidTr="00430FEC">
        <w:tc>
          <w:tcPr>
            <w:tcW w:w="4675" w:type="dxa"/>
          </w:tcPr>
          <w:p w:rsidR="00A764E3" w:rsidRDefault="00A764E3" w:rsidP="00430FEC">
            <w:r>
              <w:t>siteId</w:t>
            </w:r>
          </w:p>
        </w:tc>
        <w:tc>
          <w:tcPr>
            <w:tcW w:w="4675" w:type="dxa"/>
          </w:tcPr>
          <w:p w:rsidR="00A764E3" w:rsidRDefault="00A764E3" w:rsidP="00430FEC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Mã site, Vd: CTL, HP,... Dùng để load file svg tương ứng.</w:t>
            </w:r>
          </w:p>
        </w:tc>
      </w:tr>
      <w:tr w:rsidR="00A764E3" w:rsidTr="00430FEC">
        <w:tc>
          <w:tcPr>
            <w:tcW w:w="4675" w:type="dxa"/>
          </w:tcPr>
          <w:p w:rsidR="00A764E3" w:rsidRDefault="00A764E3" w:rsidP="00430FEC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blockId</w:t>
            </w:r>
          </w:p>
        </w:tc>
        <w:tc>
          <w:tcPr>
            <w:tcW w:w="4675" w:type="dxa"/>
          </w:tcPr>
          <w:p w:rsidR="00A764E3" w:rsidRDefault="00A764E3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Mã block, theo định dạng </w:t>
            </w:r>
            <w:r>
              <w:rPr>
                <w:rStyle w:val="error"/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[A-Z][0-9][0-9]</w:t>
            </w:r>
          </w:p>
        </w:tc>
      </w:tr>
      <w:tr w:rsidR="00550F04" w:rsidTr="00430FEC">
        <w:tc>
          <w:tcPr>
            <w:tcW w:w="4675" w:type="dxa"/>
          </w:tcPr>
          <w:p w:rsidR="00550F04" w:rsidRDefault="00550F04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bayIds</w:t>
            </w:r>
          </w:p>
        </w:tc>
        <w:tc>
          <w:tcPr>
            <w:tcW w:w="4675" w:type="dxa"/>
          </w:tcPr>
          <w:p w:rsidR="00550F04" w:rsidRDefault="00550F04" w:rsidP="00430FE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Danh sách các bay được select</w:t>
            </w:r>
          </w:p>
        </w:tc>
      </w:tr>
    </w:tbl>
    <w:p w:rsidR="00A764E3" w:rsidRDefault="00A764E3">
      <w:pPr>
        <w:rPr>
          <w:rStyle w:val="Emphasis"/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</w:pPr>
    </w:p>
    <w:p w:rsidR="002E3ECF" w:rsidRDefault="002E3ECF">
      <w:pPr>
        <w:rPr>
          <w:rStyle w:val="Emphasis"/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</w:pPr>
      <w:r>
        <w:rPr>
          <w:rStyle w:val="Emphasis"/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1B74" w:rsidTr="00430FEC">
        <w:tc>
          <w:tcPr>
            <w:tcW w:w="4675" w:type="dxa"/>
          </w:tcPr>
          <w:p w:rsidR="00E81B74" w:rsidRDefault="00E81B74" w:rsidP="00430FEC">
            <w:r>
              <w:t>Data</w:t>
            </w:r>
            <w:bookmarkStart w:id="0" w:name="_GoBack"/>
            <w:bookmarkEnd w:id="0"/>
          </w:p>
        </w:tc>
        <w:tc>
          <w:tcPr>
            <w:tcW w:w="4675" w:type="dxa"/>
          </w:tcPr>
          <w:p w:rsidR="00E81B74" w:rsidRDefault="00E81B74" w:rsidP="00430FEC">
            <w:r>
              <w:t>Desc</w:t>
            </w:r>
          </w:p>
        </w:tc>
      </w:tr>
      <w:tr w:rsidR="00E81B74" w:rsidTr="00430FEC">
        <w:tc>
          <w:tcPr>
            <w:tcW w:w="4675" w:type="dxa"/>
          </w:tcPr>
          <w:p w:rsidR="00E81B74" w:rsidRDefault="00E81B74" w:rsidP="00430FEC">
            <w:r>
              <w:t xml:space="preserve"> </w:t>
            </w:r>
          </w:p>
        </w:tc>
        <w:tc>
          <w:tcPr>
            <w:tcW w:w="4675" w:type="dxa"/>
          </w:tcPr>
          <w:p w:rsidR="00E81B74" w:rsidRDefault="00E81B74" w:rsidP="00430FEC"/>
        </w:tc>
      </w:tr>
    </w:tbl>
    <w:p w:rsidR="00E81B74" w:rsidRDefault="00E81B74"/>
    <w:p w:rsidR="00EF442D" w:rsidRDefault="00EF442D">
      <w:r>
        <w:t>Màn hình Bay View</w:t>
      </w:r>
    </w:p>
    <w:sectPr w:rsidR="00EF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30044"/>
    <w:multiLevelType w:val="hybridMultilevel"/>
    <w:tmpl w:val="AB2C21EA"/>
    <w:lvl w:ilvl="0" w:tplc="54E8D39A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94B6A"/>
    <w:multiLevelType w:val="hybridMultilevel"/>
    <w:tmpl w:val="A092A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C2EF1"/>
    <w:multiLevelType w:val="hybridMultilevel"/>
    <w:tmpl w:val="34120074"/>
    <w:lvl w:ilvl="0" w:tplc="4E4C3CD8">
      <w:start w:val="1"/>
      <w:numFmt w:val="decimal"/>
      <w:pStyle w:val="Heading2"/>
      <w:lvlText w:val="%1.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31"/>
    <w:rsid w:val="00035D02"/>
    <w:rsid w:val="000509F9"/>
    <w:rsid w:val="000D1EFF"/>
    <w:rsid w:val="00170061"/>
    <w:rsid w:val="001B0256"/>
    <w:rsid w:val="002E3ECF"/>
    <w:rsid w:val="004941C6"/>
    <w:rsid w:val="00550F04"/>
    <w:rsid w:val="00557DBF"/>
    <w:rsid w:val="006F574E"/>
    <w:rsid w:val="00A764E3"/>
    <w:rsid w:val="00B328FA"/>
    <w:rsid w:val="00B56B03"/>
    <w:rsid w:val="00BF6612"/>
    <w:rsid w:val="00C32528"/>
    <w:rsid w:val="00D52B04"/>
    <w:rsid w:val="00DE5B33"/>
    <w:rsid w:val="00E81B74"/>
    <w:rsid w:val="00ED20A5"/>
    <w:rsid w:val="00EF442D"/>
    <w:rsid w:val="00F0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F502"/>
  <w15:chartTrackingRefBased/>
  <w15:docId w15:val="{1372E17C-B2BC-4F16-9D96-81A48B91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74E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74E"/>
    <w:pPr>
      <w:keepNext/>
      <w:keepLines/>
      <w:numPr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EF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7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574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574E"/>
    <w:rPr>
      <w:rFonts w:ascii="Times New Roman" w:eastAsiaTheme="majorEastAsia" w:hAnsi="Times New Roman" w:cstheme="majorBidi"/>
      <w:color w:val="000000" w:themeColor="text1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D1EFF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error">
    <w:name w:val="error"/>
    <w:basedOn w:val="DefaultParagraphFont"/>
    <w:rsid w:val="00035D02"/>
  </w:style>
  <w:style w:type="character" w:styleId="Emphasis">
    <w:name w:val="Emphasis"/>
    <w:basedOn w:val="DefaultParagraphFont"/>
    <w:uiPriority w:val="20"/>
    <w:qFormat/>
    <w:rsid w:val="001700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Tô Châu - TCIS</dc:creator>
  <cp:keywords/>
  <dc:description/>
  <cp:lastModifiedBy>Đoàn Tô Châu - TCIS</cp:lastModifiedBy>
  <cp:revision>28</cp:revision>
  <dcterms:created xsi:type="dcterms:W3CDTF">2019-07-22T06:31:00Z</dcterms:created>
  <dcterms:modified xsi:type="dcterms:W3CDTF">2019-07-22T08:01:00Z</dcterms:modified>
</cp:coreProperties>
</file>